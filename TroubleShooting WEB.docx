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5AC3" w14:textId="77777777" w:rsidR="002A02D9" w:rsidRDefault="00F30361">
      <w:pPr>
        <w:rPr>
          <w:color w:val="1F3864"/>
          <w:sz w:val="28"/>
          <w:szCs w:val="28"/>
        </w:rPr>
      </w:pPr>
      <w:r>
        <w:rPr>
          <w:color w:val="1F3864"/>
          <w:sz w:val="28"/>
          <w:szCs w:val="28"/>
        </w:rPr>
        <w:t>Admin – troubleshooting WEB</w:t>
      </w:r>
    </w:p>
    <w:p w14:paraId="14D7DFA8" w14:textId="77777777" w:rsidR="002A02D9" w:rsidRDefault="00F30361">
      <w:pPr>
        <w:tabs>
          <w:tab w:val="left" w:pos="6480"/>
        </w:tabs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Situation 1 :</w:t>
      </w:r>
    </w:p>
    <w:p w14:paraId="38ABEA54" w14:textId="77777777" w:rsidR="002A02D9" w:rsidRDefault="00F30361">
      <w:pPr>
        <w:tabs>
          <w:tab w:val="left" w:pos="1820"/>
        </w:tabs>
      </w:pPr>
      <w:r>
        <w:rPr>
          <w:rStyle w:val="Policepardfaut1"/>
          <w:b/>
          <w:bCs/>
          <w:i/>
          <w:iCs/>
          <w:sz w:val="24"/>
          <w:szCs w:val="24"/>
        </w:rPr>
        <w:t xml:space="preserve">Le site web interne de l'entreprise qui vous consulte a toujours été accessible via www.formation.lab ou bien 192.168.0.4. Malheureusement, ce site n'est plus accessible aujourd'hui. Pourriez-vous jeter un coup d'œil afin de trouver une solution au </w:t>
      </w:r>
      <w:proofErr w:type="gramStart"/>
      <w:r>
        <w:rPr>
          <w:rStyle w:val="Policepardfaut1"/>
          <w:b/>
          <w:bCs/>
          <w:i/>
          <w:iCs/>
          <w:sz w:val="24"/>
          <w:szCs w:val="24"/>
        </w:rPr>
        <w:t>problème?</w:t>
      </w:r>
      <w:proofErr w:type="gramEnd"/>
    </w:p>
    <w:p w14:paraId="36495821" w14:textId="77777777" w:rsidR="002A02D9" w:rsidRDefault="002A02D9">
      <w:pPr>
        <w:tabs>
          <w:tab w:val="left" w:pos="1820"/>
        </w:tabs>
        <w:rPr>
          <w:sz w:val="24"/>
          <w:szCs w:val="24"/>
        </w:rPr>
      </w:pPr>
    </w:p>
    <w:p w14:paraId="36C6CBFF" w14:textId="77777777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t xml:space="preserve">Pour commencer je démarre les serveurs DNS, le serveur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. Je vérifie qu’il y a bien une connexion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internet et que la connexion intranet marche aussi. Tout est bon.</w:t>
      </w:r>
    </w:p>
    <w:p w14:paraId="038CBF98" w14:textId="3598467D" w:rsidR="002A02D9" w:rsidRDefault="00F30361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Je vérifie sur la machine web si le répertoire /</w:t>
      </w:r>
      <w:proofErr w:type="spellStart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etc</w:t>
      </w:r>
      <w:proofErr w:type="spellEnd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/apache2/mods-</w:t>
      </w:r>
      <w:proofErr w:type="spellStart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enabled</w:t>
      </w:r>
      <w:proofErr w:type="spellEnd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 xml:space="preserve"> existe.</w:t>
      </w:r>
    </w:p>
    <w:p w14:paraId="499EE869" w14:textId="47F5156F" w:rsidR="002A02D9" w:rsidRDefault="00F30361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Ce n’est pas le cas donc je le crée et j’active ces modules :</w:t>
      </w:r>
    </w:p>
    <w:p w14:paraId="7046D4D7" w14:textId="77777777" w:rsidR="002A02D9" w:rsidRPr="00AB0FF3" w:rsidRDefault="00F30361">
      <w:pPr>
        <w:pStyle w:val="PrformatHTML1"/>
        <w:shd w:val="clear" w:color="auto" w:fill="FFFFFF"/>
        <w:rPr>
          <w:rFonts w:ascii="Consolas" w:hAnsi="Consolas"/>
          <w:color w:val="1D2125"/>
          <w:sz w:val="19"/>
          <w:szCs w:val="19"/>
          <w:lang w:val="en-US"/>
        </w:rPr>
      </w:pPr>
      <w:r w:rsidRPr="00AB0FF3">
        <w:rPr>
          <w:rFonts w:ascii="Consolas" w:hAnsi="Consolas"/>
          <w:color w:val="1D2125"/>
          <w:sz w:val="19"/>
          <w:szCs w:val="19"/>
          <w:lang w:val="en-US"/>
        </w:rPr>
        <w:t xml:space="preserve">a2enmod </w:t>
      </w:r>
      <w:proofErr w:type="spellStart"/>
      <w:r w:rsidRPr="00AB0FF3">
        <w:rPr>
          <w:rFonts w:ascii="Consolas" w:hAnsi="Consolas"/>
          <w:color w:val="1D2125"/>
          <w:sz w:val="19"/>
          <w:szCs w:val="19"/>
          <w:lang w:val="en-US"/>
        </w:rPr>
        <w:t>mpm_prefork</w:t>
      </w:r>
      <w:proofErr w:type="spellEnd"/>
    </w:p>
    <w:p w14:paraId="68602DFF" w14:textId="77777777" w:rsidR="002A02D9" w:rsidRDefault="00F3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val="en-GB" w:eastAsia="fr-BE"/>
        </w:rPr>
      </w:pPr>
      <w:r>
        <w:rPr>
          <w:rFonts w:ascii="Consolas" w:eastAsia="Times New Roman" w:hAnsi="Consolas" w:cs="Courier New"/>
          <w:color w:val="1D2125"/>
          <w:kern w:val="0"/>
          <w:sz w:val="19"/>
          <w:szCs w:val="19"/>
          <w:lang w:val="en-GB" w:eastAsia="fr-BE"/>
        </w:rPr>
        <w:t xml:space="preserve">a2enmod </w:t>
      </w:r>
      <w:proofErr w:type="spellStart"/>
      <w:r>
        <w:rPr>
          <w:rFonts w:ascii="Consolas" w:eastAsia="Times New Roman" w:hAnsi="Consolas" w:cs="Courier New"/>
          <w:color w:val="1D2125"/>
          <w:kern w:val="0"/>
          <w:sz w:val="19"/>
          <w:szCs w:val="19"/>
          <w:lang w:val="en-GB" w:eastAsia="fr-BE"/>
        </w:rPr>
        <w:t>authz_core</w:t>
      </w:r>
      <w:proofErr w:type="spellEnd"/>
    </w:p>
    <w:p w14:paraId="4CD16D12" w14:textId="77777777" w:rsidR="002A02D9" w:rsidRPr="00AB0FF3" w:rsidRDefault="00F3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</w:pPr>
      <w:proofErr w:type="gramStart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a</w:t>
      </w:r>
      <w:proofErr w:type="gramEnd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 xml:space="preserve">2enmod </w:t>
      </w:r>
      <w:proofErr w:type="spellStart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dir</w:t>
      </w:r>
      <w:proofErr w:type="spellEnd"/>
    </w:p>
    <w:p w14:paraId="195238CA" w14:textId="77777777" w:rsidR="002A02D9" w:rsidRPr="00AB0FF3" w:rsidRDefault="00F3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</w:pPr>
      <w:proofErr w:type="gramStart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a</w:t>
      </w:r>
      <w:proofErr w:type="gramEnd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2enmod mime</w:t>
      </w:r>
    </w:p>
    <w:p w14:paraId="02594A6B" w14:textId="77777777" w:rsidR="002A02D9" w:rsidRDefault="002A02D9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</w:p>
    <w:p w14:paraId="748D908B" w14:textId="306C352C" w:rsidR="003B1F4C" w:rsidRDefault="003B1F4C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Je démarre apache2</w:t>
      </w:r>
    </w:p>
    <w:p w14:paraId="6B629B55" w14:textId="415BEE52" w:rsidR="003B1F4C" w:rsidRPr="00AB0FF3" w:rsidRDefault="003B1F4C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  <w:proofErr w:type="gramStart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apache</w:t>
      </w:r>
      <w:proofErr w:type="gramEnd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2ctl start</w:t>
      </w:r>
    </w:p>
    <w:p w14:paraId="3688A4B7" w14:textId="77777777" w:rsidR="002A02D9" w:rsidRPr="00AB0FF3" w:rsidRDefault="002A02D9">
      <w:pPr>
        <w:tabs>
          <w:tab w:val="left" w:pos="1820"/>
        </w:tabs>
        <w:rPr>
          <w:sz w:val="24"/>
          <w:szCs w:val="24"/>
        </w:rPr>
      </w:pPr>
    </w:p>
    <w:p w14:paraId="3323E304" w14:textId="77777777" w:rsidR="002A02D9" w:rsidRDefault="00F30361">
      <w:pPr>
        <w:tabs>
          <w:tab w:val="left" w:pos="1820"/>
        </w:tabs>
      </w:pPr>
      <w:r>
        <w:rPr>
          <w:rStyle w:val="Policepardfaut1"/>
          <w:sz w:val="24"/>
          <w:szCs w:val="24"/>
        </w:rPr>
        <w:t xml:space="preserve">Je fais un links </w:t>
      </w:r>
      <w:hyperlink r:id="rId7" w:history="1">
        <w:r>
          <w:rPr>
            <w:rStyle w:val="Lienhypertexte1"/>
            <w:sz w:val="24"/>
            <w:szCs w:val="24"/>
          </w:rPr>
          <w:t>http://www.formation.lab</w:t>
        </w:r>
      </w:hyperlink>
      <w:r>
        <w:rPr>
          <w:rStyle w:val="Policepardfaut1"/>
          <w:sz w:val="24"/>
          <w:szCs w:val="24"/>
        </w:rPr>
        <w:t xml:space="preserve">. </w:t>
      </w:r>
    </w:p>
    <w:p w14:paraId="02C8D577" w14:textId="77777777" w:rsidR="002A02D9" w:rsidRDefault="00F30361">
      <w:pPr>
        <w:tabs>
          <w:tab w:val="left" w:pos="1820"/>
        </w:tabs>
      </w:pPr>
      <w:r>
        <w:rPr>
          <w:noProof/>
        </w:rPr>
        <w:drawing>
          <wp:inline distT="0" distB="0" distL="0" distR="0" wp14:anchorId="2BDB6F1A" wp14:editId="1C420ADE">
            <wp:extent cx="3452143" cy="1997232"/>
            <wp:effectExtent l="0" t="0" r="0" b="3018"/>
            <wp:docPr id="659748375" name="Image 1" descr="Une image contenant texte, capture d’écran, logiciel, Logiciel multimédia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43" cy="19972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B1F4DE" w14:textId="77777777" w:rsidR="002A02D9" w:rsidRDefault="002A02D9">
      <w:pPr>
        <w:tabs>
          <w:tab w:val="left" w:pos="1820"/>
        </w:tabs>
        <w:rPr>
          <w:sz w:val="24"/>
          <w:szCs w:val="24"/>
        </w:rPr>
      </w:pPr>
    </w:p>
    <w:p w14:paraId="5F0BE328" w14:textId="77777777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t>Je vais vérifier la résolution DNS en exécutant « 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www.formation.lab » pour voir si le nom de domaine est correctement résolu en adresse IP ainsi que « 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192.168.0.4 » pour voir si l’adresse IP est associée à un nom de domaine.</w:t>
      </w:r>
    </w:p>
    <w:p w14:paraId="661665B2" w14:textId="77777777" w:rsidR="002A02D9" w:rsidRDefault="00F30361">
      <w:r>
        <w:rPr>
          <w:noProof/>
        </w:rPr>
        <w:lastRenderedPageBreak/>
        <w:drawing>
          <wp:inline distT="0" distB="0" distL="0" distR="0" wp14:anchorId="2CA7B8FF" wp14:editId="3970DA04">
            <wp:extent cx="3671928" cy="1839525"/>
            <wp:effectExtent l="0" t="0" r="4722" b="8325"/>
            <wp:docPr id="482029774" name="Image 1" descr="Une image contenant texte, capture d’écran, Police, afficha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928" cy="1839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Policepardfaut1"/>
          <w:sz w:val="24"/>
          <w:szCs w:val="24"/>
        </w:rPr>
        <w:t>Il semble que la résolution DNS fonctionne correctement pour le nom de domaine www.formation.lab ainsi que pour son adresse IP 192.168.0.4.</w:t>
      </w:r>
    </w:p>
    <w:p w14:paraId="04485AA6" w14:textId="77777777" w:rsidR="002A02D9" w:rsidRDefault="00F30361">
      <w:r>
        <w:rPr>
          <w:rStyle w:val="Policepardfaut1"/>
          <w:sz w:val="24"/>
          <w:szCs w:val="24"/>
        </w:rPr>
        <w:t xml:space="preserve">J’ai aussi fait un </w:t>
      </w:r>
      <w:proofErr w:type="spellStart"/>
      <w:r>
        <w:rPr>
          <w:rStyle w:val="Policepardfaut1"/>
          <w:sz w:val="24"/>
          <w:szCs w:val="24"/>
        </w:rPr>
        <w:t>netstat</w:t>
      </w:r>
      <w:proofErr w:type="spellEnd"/>
      <w:r>
        <w:rPr>
          <w:rStyle w:val="Policepardfaut1"/>
          <w:sz w:val="24"/>
          <w:szCs w:val="24"/>
        </w:rPr>
        <w:t xml:space="preserve"> -</w:t>
      </w:r>
      <w:proofErr w:type="spellStart"/>
      <w:r>
        <w:rPr>
          <w:rStyle w:val="Policepardfaut1"/>
          <w:sz w:val="24"/>
          <w:szCs w:val="24"/>
        </w:rPr>
        <w:t>nltpu</w:t>
      </w:r>
      <w:proofErr w:type="spellEnd"/>
      <w:r>
        <w:rPr>
          <w:rStyle w:val="Policepardfaut1"/>
          <w:sz w:val="24"/>
          <w:szCs w:val="24"/>
        </w:rPr>
        <w:t xml:space="preserve"> qui m’a permis de comprendre ce qui ne marchait pas quand je tapais links </w:t>
      </w:r>
      <w:hyperlink r:id="rId10" w:history="1">
        <w:r>
          <w:rPr>
            <w:rStyle w:val="Lienhypertexte1"/>
            <w:sz w:val="24"/>
            <w:szCs w:val="24"/>
          </w:rPr>
          <w:t>http://www.formation.lab</w:t>
        </w:r>
      </w:hyperlink>
      <w:r>
        <w:rPr>
          <w:rStyle w:val="Policepardfaut1"/>
          <w:sz w:val="24"/>
          <w:szCs w:val="24"/>
        </w:rPr>
        <w:t>.</w:t>
      </w:r>
    </w:p>
    <w:p w14:paraId="66CA44E1" w14:textId="77777777" w:rsidR="002A02D9" w:rsidRDefault="00F30361">
      <w:pPr>
        <w:rPr>
          <w:sz w:val="24"/>
          <w:szCs w:val="24"/>
        </w:rPr>
      </w:pPr>
      <w:r>
        <w:rPr>
          <w:sz w:val="24"/>
          <w:szCs w:val="24"/>
        </w:rPr>
        <w:t>Le processus écoutait sur le port 8080 alors que je m’attendais à ce qu’il écoute sur le port 80.</w:t>
      </w:r>
    </w:p>
    <w:p w14:paraId="78C15CE0" w14:textId="77777777" w:rsidR="002A02D9" w:rsidDel="003B1F4C" w:rsidRDefault="002A02D9">
      <w:pPr>
        <w:rPr>
          <w:del w:id="0" w:author="Eric Derruine" w:date="2023-12-20T22:12:00Z"/>
          <w:sz w:val="24"/>
          <w:szCs w:val="24"/>
        </w:rPr>
      </w:pPr>
    </w:p>
    <w:p w14:paraId="2D150838" w14:textId="77777777" w:rsidR="002A02D9" w:rsidRDefault="002A02D9">
      <w:pPr>
        <w:rPr>
          <w:sz w:val="24"/>
          <w:szCs w:val="24"/>
        </w:rPr>
      </w:pPr>
    </w:p>
    <w:p w14:paraId="1AE91627" w14:textId="77777777" w:rsidR="002A02D9" w:rsidRDefault="00F30361">
      <w:pPr>
        <w:rPr>
          <w:sz w:val="24"/>
          <w:szCs w:val="24"/>
        </w:rPr>
      </w:pPr>
      <w:r>
        <w:rPr>
          <w:sz w:val="24"/>
          <w:szCs w:val="24"/>
        </w:rPr>
        <w:t>J’ai donc été vérifié dans mon fichier de configuration apache2.conf.</w:t>
      </w:r>
    </w:p>
    <w:p w14:paraId="7B03866B" w14:textId="77777777" w:rsidR="002A02D9" w:rsidRDefault="00F30361">
      <w:r>
        <w:rPr>
          <w:noProof/>
        </w:rPr>
        <w:drawing>
          <wp:inline distT="0" distB="0" distL="0" distR="0" wp14:anchorId="39689AF4" wp14:editId="7D0D51C3">
            <wp:extent cx="6512256" cy="2050157"/>
            <wp:effectExtent l="0" t="0" r="2844" b="7243"/>
            <wp:docPr id="2029183542" name="Image 1" descr="Une image contenant texte, capture d’écran, Police, logiciel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2256" cy="2050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48B62C" w14:textId="1B4F0A6D" w:rsidR="002A02D9" w:rsidRDefault="00F30361">
      <w:pPr>
        <w:rPr>
          <w:sz w:val="24"/>
          <w:szCs w:val="24"/>
        </w:rPr>
      </w:pPr>
      <w:r>
        <w:rPr>
          <w:sz w:val="24"/>
          <w:szCs w:val="24"/>
        </w:rPr>
        <w:t xml:space="preserve">Le processus </w:t>
      </w:r>
      <w:r w:rsidR="003B1F4C">
        <w:rPr>
          <w:sz w:val="24"/>
          <w:szCs w:val="24"/>
        </w:rPr>
        <w:t xml:space="preserve">écoute </w:t>
      </w:r>
      <w:r>
        <w:rPr>
          <w:sz w:val="24"/>
          <w:szCs w:val="24"/>
        </w:rPr>
        <w:t>en effet seulement sur le port 8080.</w:t>
      </w:r>
    </w:p>
    <w:p w14:paraId="6D81A733" w14:textId="77777777" w:rsidR="002A02D9" w:rsidRDefault="00F30361">
      <w:pPr>
        <w:rPr>
          <w:sz w:val="24"/>
          <w:szCs w:val="24"/>
        </w:rPr>
      </w:pPr>
      <w:r>
        <w:rPr>
          <w:sz w:val="24"/>
          <w:szCs w:val="24"/>
        </w:rPr>
        <w:t xml:space="preserve">Je rajoute donc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80 qui est le port par défaut.</w:t>
      </w:r>
    </w:p>
    <w:p w14:paraId="21F83AFA" w14:textId="77777777" w:rsidR="002A02D9" w:rsidRDefault="00F30361">
      <w:r>
        <w:rPr>
          <w:rStyle w:val="Policepardfaut1"/>
          <w:sz w:val="24"/>
          <w:szCs w:val="24"/>
        </w:rPr>
        <w:t xml:space="preserve">Je tape ma commande links </w:t>
      </w:r>
      <w:hyperlink r:id="rId12" w:history="1">
        <w:r>
          <w:rPr>
            <w:rStyle w:val="Lienhypertexte1"/>
            <w:sz w:val="24"/>
            <w:szCs w:val="24"/>
          </w:rPr>
          <w:t>http://www.formation.lab</w:t>
        </w:r>
      </w:hyperlink>
      <w:r>
        <w:rPr>
          <w:rStyle w:val="Policepardfaut1"/>
          <w:sz w:val="24"/>
          <w:szCs w:val="24"/>
        </w:rPr>
        <w:t xml:space="preserve"> et ça fonctionne, je tombe sur le site internet de l’entreprise.</w:t>
      </w:r>
    </w:p>
    <w:p w14:paraId="4AFB4E94" w14:textId="77777777" w:rsidR="002A02D9" w:rsidRDefault="00F30361">
      <w:r>
        <w:rPr>
          <w:noProof/>
        </w:rPr>
        <w:lastRenderedPageBreak/>
        <w:drawing>
          <wp:inline distT="0" distB="0" distL="0" distR="0" wp14:anchorId="03069EDA" wp14:editId="3008D229">
            <wp:extent cx="4924949" cy="3152787"/>
            <wp:effectExtent l="0" t="0" r="9001" b="9513"/>
            <wp:docPr id="589910383" name="Image 1" descr="Une image contenant texte, Appareils électroniques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949" cy="31527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0261BA" w14:textId="77777777" w:rsidR="002A02D9" w:rsidRDefault="002A02D9">
      <w:pPr>
        <w:rPr>
          <w:sz w:val="24"/>
          <w:szCs w:val="24"/>
        </w:rPr>
      </w:pPr>
    </w:p>
    <w:p w14:paraId="446BEDDE" w14:textId="77777777" w:rsidR="002A02D9" w:rsidRDefault="002A02D9">
      <w:pPr>
        <w:rPr>
          <w:sz w:val="24"/>
          <w:szCs w:val="24"/>
        </w:rPr>
      </w:pPr>
    </w:p>
    <w:p w14:paraId="7B913A8E" w14:textId="77777777" w:rsidR="002A02D9" w:rsidRDefault="002A02D9">
      <w:pPr>
        <w:rPr>
          <w:sz w:val="24"/>
          <w:szCs w:val="24"/>
        </w:rPr>
      </w:pPr>
    </w:p>
    <w:p w14:paraId="0D8062C8" w14:textId="77777777" w:rsidR="002A02D9" w:rsidRDefault="002A02D9">
      <w:pPr>
        <w:rPr>
          <w:sz w:val="24"/>
          <w:szCs w:val="24"/>
        </w:rPr>
      </w:pPr>
    </w:p>
    <w:p w14:paraId="115A5C9D" w14:textId="77777777" w:rsidR="002A02D9" w:rsidRDefault="002A02D9">
      <w:pPr>
        <w:rPr>
          <w:sz w:val="24"/>
          <w:szCs w:val="24"/>
        </w:rPr>
      </w:pPr>
    </w:p>
    <w:p w14:paraId="529FB13A" w14:textId="77777777" w:rsidR="002A02D9" w:rsidRDefault="002A02D9">
      <w:pPr>
        <w:rPr>
          <w:sz w:val="24"/>
          <w:szCs w:val="24"/>
        </w:rPr>
      </w:pPr>
    </w:p>
    <w:p w14:paraId="535ECEC4" w14:textId="77777777" w:rsidR="002A02D9" w:rsidRDefault="002A02D9">
      <w:pPr>
        <w:rPr>
          <w:sz w:val="24"/>
          <w:szCs w:val="24"/>
        </w:rPr>
      </w:pPr>
    </w:p>
    <w:p w14:paraId="772F2717" w14:textId="77777777" w:rsidR="002A02D9" w:rsidRDefault="00F30361">
      <w:pPr>
        <w:tabs>
          <w:tab w:val="left" w:pos="6480"/>
        </w:tabs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Situation 2 :</w:t>
      </w:r>
    </w:p>
    <w:p w14:paraId="66FBA127" w14:textId="42B3598E" w:rsidR="002A02D9" w:rsidRDefault="00F30361">
      <w:pPr>
        <w:tabs>
          <w:tab w:val="left" w:pos="6480"/>
        </w:tabs>
      </w:pPr>
      <w:r>
        <w:rPr>
          <w:rStyle w:val="Policepardfaut1"/>
          <w:b/>
          <w:bCs/>
          <w:i/>
          <w:iCs/>
          <w:sz w:val="24"/>
          <w:szCs w:val="24"/>
        </w:rPr>
        <w:t>La page d'accueil du site web interne de l'entreprise qui vous consulte a toujours été accessible depuis www.formation.lab ou encore 192.168.0.4. Aujourd'hui, ce lien ne donne plus de résultats.... Étrange car le site reste pourtant accessible via 192.168.0.4/index.html.  Qu'a-t-il pu se passer ?</w:t>
      </w:r>
    </w:p>
    <w:p w14:paraId="5E62427D" w14:textId="77777777" w:rsidR="002A02D9" w:rsidRDefault="002A02D9">
      <w:pPr>
        <w:tabs>
          <w:tab w:val="left" w:pos="6480"/>
        </w:tabs>
        <w:rPr>
          <w:i/>
          <w:iCs/>
          <w:sz w:val="28"/>
          <w:szCs w:val="28"/>
          <w:u w:val="single"/>
        </w:rPr>
      </w:pPr>
    </w:p>
    <w:p w14:paraId="7A9D8FC5" w14:textId="1234E413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t xml:space="preserve">Je démarre les serveurs DNS, le serveur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. Je vérifie qu’il y a bien une connexion </w:t>
      </w:r>
      <w:r w:rsidR="00A36117">
        <w:rPr>
          <w:sz w:val="24"/>
          <w:szCs w:val="24"/>
        </w:rPr>
        <w:t>à</w:t>
      </w:r>
      <w:r>
        <w:rPr>
          <w:sz w:val="24"/>
          <w:szCs w:val="24"/>
        </w:rPr>
        <w:t xml:space="preserve"> internet et que la connexion intranet marche aussi. Tout est bon.</w:t>
      </w:r>
    </w:p>
    <w:p w14:paraId="2E290127" w14:textId="77777777" w:rsidR="00460697" w:rsidRDefault="00460697" w:rsidP="00460697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Je vérifie sur la machine web si le répertoire /</w:t>
      </w:r>
      <w:proofErr w:type="spellStart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etc</w:t>
      </w:r>
      <w:proofErr w:type="spellEnd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/apache2/mods-</w:t>
      </w:r>
      <w:proofErr w:type="spellStart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enabled</w:t>
      </w:r>
      <w:proofErr w:type="spellEnd"/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 xml:space="preserve"> existe.</w:t>
      </w:r>
    </w:p>
    <w:p w14:paraId="761DFF58" w14:textId="77777777" w:rsidR="00460697" w:rsidRDefault="00460697" w:rsidP="00460697">
      <w:pPr>
        <w:pStyle w:val="PrformatHTML1"/>
        <w:shd w:val="clear" w:color="auto" w:fill="FFFFFF"/>
        <w:rPr>
          <w:rFonts w:ascii="Calibri" w:eastAsia="Calibri" w:hAnsi="Calibri" w:cs="Times New Roman"/>
          <w:kern w:val="3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3"/>
          <w:sz w:val="24"/>
          <w:szCs w:val="24"/>
          <w:lang w:eastAsia="en-US"/>
        </w:rPr>
        <w:t>Ce n’est pas le cas donc je le crée et j’active ces modules :</w:t>
      </w:r>
    </w:p>
    <w:p w14:paraId="7C041923" w14:textId="77777777" w:rsidR="002A02D9" w:rsidRDefault="00F30361">
      <w:pPr>
        <w:pStyle w:val="PrformatHTML1"/>
        <w:shd w:val="clear" w:color="auto" w:fill="FFFFFF"/>
        <w:rPr>
          <w:rFonts w:ascii="Consolas" w:hAnsi="Consolas"/>
          <w:color w:val="1D2125"/>
          <w:sz w:val="19"/>
          <w:szCs w:val="19"/>
          <w:lang w:val="en-GB"/>
        </w:rPr>
      </w:pPr>
      <w:r>
        <w:rPr>
          <w:rFonts w:ascii="Consolas" w:hAnsi="Consolas"/>
          <w:color w:val="1D2125"/>
          <w:sz w:val="19"/>
          <w:szCs w:val="19"/>
          <w:lang w:val="en-GB"/>
        </w:rPr>
        <w:t xml:space="preserve">a2enmod </w:t>
      </w:r>
      <w:proofErr w:type="spellStart"/>
      <w:r>
        <w:rPr>
          <w:rFonts w:ascii="Consolas" w:hAnsi="Consolas"/>
          <w:color w:val="1D2125"/>
          <w:sz w:val="19"/>
          <w:szCs w:val="19"/>
          <w:lang w:val="en-GB"/>
        </w:rPr>
        <w:t>mpm_prefork</w:t>
      </w:r>
      <w:proofErr w:type="spellEnd"/>
    </w:p>
    <w:p w14:paraId="44454F6C" w14:textId="77777777" w:rsidR="002A02D9" w:rsidRDefault="00F3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val="en-GB" w:eastAsia="fr-BE"/>
        </w:rPr>
      </w:pPr>
      <w:r>
        <w:rPr>
          <w:rFonts w:ascii="Consolas" w:eastAsia="Times New Roman" w:hAnsi="Consolas" w:cs="Courier New"/>
          <w:color w:val="1D2125"/>
          <w:kern w:val="0"/>
          <w:sz w:val="19"/>
          <w:szCs w:val="19"/>
          <w:lang w:val="en-GB" w:eastAsia="fr-BE"/>
        </w:rPr>
        <w:t xml:space="preserve">a2enmod </w:t>
      </w:r>
      <w:proofErr w:type="spellStart"/>
      <w:r>
        <w:rPr>
          <w:rFonts w:ascii="Consolas" w:eastAsia="Times New Roman" w:hAnsi="Consolas" w:cs="Courier New"/>
          <w:color w:val="1D2125"/>
          <w:kern w:val="0"/>
          <w:sz w:val="19"/>
          <w:szCs w:val="19"/>
          <w:lang w:val="en-GB" w:eastAsia="fr-BE"/>
        </w:rPr>
        <w:t>authz_core</w:t>
      </w:r>
      <w:proofErr w:type="spellEnd"/>
    </w:p>
    <w:p w14:paraId="3204B7E1" w14:textId="417F8378" w:rsidR="002A02D9" w:rsidRPr="00AB0FF3" w:rsidRDefault="00F3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</w:pPr>
      <w:proofErr w:type="gramStart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a</w:t>
      </w:r>
      <w:proofErr w:type="gramEnd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 xml:space="preserve">2enmod </w:t>
      </w:r>
      <w:proofErr w:type="spellStart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dir</w:t>
      </w:r>
      <w:proofErr w:type="spellEnd"/>
    </w:p>
    <w:p w14:paraId="7A0EFDD0" w14:textId="77777777" w:rsidR="002A02D9" w:rsidRPr="00AB0FF3" w:rsidRDefault="00F3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</w:pPr>
      <w:proofErr w:type="gramStart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a</w:t>
      </w:r>
      <w:proofErr w:type="gramEnd"/>
      <w:r w:rsidRPr="00AB0FF3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fr-BE"/>
        </w:rPr>
        <w:t>2enmod mime</w:t>
      </w:r>
    </w:p>
    <w:p w14:paraId="2C2C14EB" w14:textId="77777777" w:rsidR="002A02D9" w:rsidRDefault="002A02D9">
      <w:pPr>
        <w:tabs>
          <w:tab w:val="left" w:pos="6480"/>
        </w:tabs>
        <w:rPr>
          <w:sz w:val="24"/>
          <w:szCs w:val="24"/>
        </w:rPr>
      </w:pPr>
    </w:p>
    <w:p w14:paraId="322B34B1" w14:textId="75B2A557" w:rsidR="002A02D9" w:rsidRDefault="00F30361">
      <w:pPr>
        <w:tabs>
          <w:tab w:val="left" w:pos="1820"/>
        </w:tabs>
      </w:pPr>
      <w:r>
        <w:rPr>
          <w:rStyle w:val="Policepardfaut1"/>
          <w:sz w:val="24"/>
          <w:szCs w:val="24"/>
        </w:rPr>
        <w:lastRenderedPageBreak/>
        <w:t xml:space="preserve">La commande links </w:t>
      </w:r>
      <w:hyperlink r:id="rId14" w:history="1">
        <w:r>
          <w:rPr>
            <w:rStyle w:val="Lienhypertexte1"/>
            <w:sz w:val="24"/>
            <w:szCs w:val="24"/>
          </w:rPr>
          <w:t>http://www.formation.lab</w:t>
        </w:r>
      </w:hyperlink>
      <w:r>
        <w:rPr>
          <w:rStyle w:val="Policepardfaut1"/>
          <w:sz w:val="24"/>
          <w:szCs w:val="24"/>
        </w:rPr>
        <w:t xml:space="preserve"> ne marche pas mais celle-là oui</w:t>
      </w:r>
      <w:r w:rsidR="003B1F4C">
        <w:rPr>
          <w:rStyle w:val="Policepardfaut1"/>
          <w:sz w:val="24"/>
          <w:szCs w:val="24"/>
        </w:rPr>
        <w:t xml:space="preserve"> :</w:t>
      </w:r>
      <w:r>
        <w:rPr>
          <w:rStyle w:val="Policepardfaut1"/>
          <w:sz w:val="24"/>
          <w:szCs w:val="24"/>
        </w:rPr>
        <w:t xml:space="preserve"> links </w:t>
      </w:r>
      <w:hyperlink r:id="rId15" w:history="1">
        <w:r>
          <w:rPr>
            <w:rStyle w:val="Lienhypertexte1"/>
            <w:sz w:val="24"/>
            <w:szCs w:val="24"/>
          </w:rPr>
          <w:t>http://www.formation.lab/index.html</w:t>
        </w:r>
      </w:hyperlink>
      <w:r>
        <w:rPr>
          <w:rStyle w:val="Policepardfaut1"/>
          <w:sz w:val="24"/>
          <w:szCs w:val="24"/>
        </w:rPr>
        <w:t>.</w:t>
      </w:r>
    </w:p>
    <w:p w14:paraId="3E91426B" w14:textId="77777777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t xml:space="preserve">J’ai vérifié que tout marchait : le serveur répondait, la résolution des noms marchait, j’ai fait un </w:t>
      </w:r>
      <w:proofErr w:type="spellStart"/>
      <w:r>
        <w:rPr>
          <w:sz w:val="24"/>
          <w:szCs w:val="24"/>
        </w:rPr>
        <w:t>netstat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nltpu</w:t>
      </w:r>
      <w:proofErr w:type="spellEnd"/>
      <w:r>
        <w:rPr>
          <w:sz w:val="24"/>
          <w:szCs w:val="24"/>
        </w:rPr>
        <w:t xml:space="preserve"> pour m’assurer que le processus écoutait bien sur le port 80.</w:t>
      </w:r>
    </w:p>
    <w:p w14:paraId="65ADCDB9" w14:textId="47EA29D1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t>Comme ça marchait avec index.html, je me suis rappelé que dans le TP il y avait une directive qui expliquait comment faire pour avoir le fichier par défaut</w:t>
      </w:r>
      <w:r w:rsidR="003B1F4C">
        <w:rPr>
          <w:sz w:val="24"/>
          <w:szCs w:val="24"/>
        </w:rPr>
        <w:t xml:space="preserve"> quand on ne spécifie pas une page précise dans l'URL,</w:t>
      </w:r>
      <w:r>
        <w:rPr>
          <w:sz w:val="24"/>
          <w:szCs w:val="24"/>
        </w:rPr>
        <w:t xml:space="preserve"> et cette directive c’est celle-ci :</w:t>
      </w:r>
    </w:p>
    <w:p w14:paraId="57BA1DA7" w14:textId="77777777" w:rsidR="002A02D9" w:rsidRDefault="00F30361">
      <w:pPr>
        <w:pStyle w:val="Paragraphedeliste1"/>
        <w:numPr>
          <w:ilvl w:val="0"/>
          <w:numId w:val="1"/>
        </w:numPr>
        <w:tabs>
          <w:tab w:val="left" w:pos="182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DirectoryIndex</w:t>
      </w:r>
      <w:proofErr w:type="spellEnd"/>
      <w:r>
        <w:rPr>
          <w:b/>
          <w:bCs/>
          <w:sz w:val="24"/>
          <w:szCs w:val="24"/>
        </w:rPr>
        <w:t xml:space="preserve"> index.html</w:t>
      </w:r>
    </w:p>
    <w:p w14:paraId="1A107BA4" w14:textId="77777777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t xml:space="preserve">Je l’ai rajouté dans mon fichier de configuration comme ceci : </w:t>
      </w:r>
    </w:p>
    <w:p w14:paraId="0564129B" w14:textId="77777777" w:rsidR="002A02D9" w:rsidRDefault="00F30361">
      <w:pPr>
        <w:tabs>
          <w:tab w:val="left" w:pos="1820"/>
        </w:tabs>
      </w:pPr>
      <w:r>
        <w:rPr>
          <w:noProof/>
        </w:rPr>
        <w:drawing>
          <wp:inline distT="0" distB="0" distL="0" distR="0" wp14:anchorId="5D7334E1" wp14:editId="27C07F3F">
            <wp:extent cx="5608801" cy="2309061"/>
            <wp:effectExtent l="0" t="0" r="0" b="0"/>
            <wp:docPr id="1228288400" name="Image 1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1" cy="23090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B2A777B" w14:textId="77777777" w:rsidR="002A02D9" w:rsidRDefault="00F30361">
      <w:pPr>
        <w:tabs>
          <w:tab w:val="left" w:pos="1820"/>
        </w:tabs>
      </w:pPr>
      <w:r>
        <w:rPr>
          <w:rStyle w:val="Policepardfaut1"/>
          <w:sz w:val="24"/>
          <w:szCs w:val="24"/>
        </w:rPr>
        <w:t xml:space="preserve">Ensuite j’ai simplement réessayé la commande links </w:t>
      </w:r>
      <w:hyperlink r:id="rId17" w:history="1">
        <w:r>
          <w:rPr>
            <w:rStyle w:val="Lienhypertexte1"/>
            <w:sz w:val="24"/>
            <w:szCs w:val="24"/>
          </w:rPr>
          <w:t>http://www.formation.lab</w:t>
        </w:r>
      </w:hyperlink>
      <w:r>
        <w:rPr>
          <w:rStyle w:val="Policepardfaut1"/>
          <w:sz w:val="24"/>
          <w:szCs w:val="24"/>
        </w:rPr>
        <w:t xml:space="preserve"> (ou links </w:t>
      </w:r>
      <w:hyperlink r:id="rId18" w:history="1">
        <w:r>
          <w:rPr>
            <w:rStyle w:val="Lienhypertexte1"/>
            <w:sz w:val="24"/>
            <w:szCs w:val="24"/>
          </w:rPr>
          <w:t>http://</w:t>
        </w:r>
      </w:hyperlink>
      <w:r>
        <w:rPr>
          <w:rStyle w:val="Policepardfaut1"/>
          <w:sz w:val="24"/>
          <w:szCs w:val="24"/>
        </w:rPr>
        <w:t>192.168.0.4, et ça a fonctionné.</w:t>
      </w:r>
    </w:p>
    <w:p w14:paraId="5736AC35" w14:textId="77777777" w:rsidR="002A02D9" w:rsidRDefault="00F30361">
      <w:pPr>
        <w:tabs>
          <w:tab w:val="left" w:pos="1820"/>
        </w:tabs>
      </w:pPr>
      <w:r>
        <w:rPr>
          <w:noProof/>
        </w:rPr>
        <w:drawing>
          <wp:inline distT="0" distB="0" distL="0" distR="0" wp14:anchorId="1EDE4FC2" wp14:editId="51A67DF9">
            <wp:extent cx="5016142" cy="3275435"/>
            <wp:effectExtent l="0" t="0" r="0" b="1165"/>
            <wp:docPr id="369975646" name="Image 1" descr="Une image contenant texte, capture d’écran, logiciel, Page web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142" cy="3275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795746" w14:textId="705F4454" w:rsidR="002A02D9" w:rsidRDefault="00F30361">
      <w:pPr>
        <w:tabs>
          <w:tab w:val="left" w:pos="18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seule erreur que j’ai trouvée a donc été cette directive qui indique le fichier par défaut « index.html ».</w:t>
      </w:r>
    </w:p>
    <w:p w14:paraId="35161975" w14:textId="77777777" w:rsidR="002A02D9" w:rsidRDefault="002A02D9">
      <w:pPr>
        <w:tabs>
          <w:tab w:val="left" w:pos="1820"/>
        </w:tabs>
        <w:rPr>
          <w:sz w:val="24"/>
          <w:szCs w:val="24"/>
        </w:rPr>
      </w:pPr>
    </w:p>
    <w:sectPr w:rsidR="002A02D9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71D3" w14:textId="77777777" w:rsidR="00112184" w:rsidRDefault="00112184">
      <w:pPr>
        <w:spacing w:after="0" w:line="240" w:lineRule="auto"/>
      </w:pPr>
      <w:r>
        <w:separator/>
      </w:r>
    </w:p>
  </w:endnote>
  <w:endnote w:type="continuationSeparator" w:id="0">
    <w:p w14:paraId="6D5B9049" w14:textId="77777777" w:rsidR="00112184" w:rsidRDefault="0011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D9B3" w14:textId="77777777" w:rsidR="00112184" w:rsidRDefault="001121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AC8DE0" w14:textId="77777777" w:rsidR="00112184" w:rsidRDefault="00112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D7A69"/>
    <w:multiLevelType w:val="multilevel"/>
    <w:tmpl w:val="A8A8C5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1061460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Derruine">
    <w15:presenceInfo w15:providerId="Windows Live" w15:userId="e289c07d51ada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D9"/>
    <w:rsid w:val="00112184"/>
    <w:rsid w:val="00132067"/>
    <w:rsid w:val="002A02D9"/>
    <w:rsid w:val="003B1F4C"/>
    <w:rsid w:val="00460697"/>
    <w:rsid w:val="00A36117"/>
    <w:rsid w:val="00AB0FF3"/>
    <w:rsid w:val="00CF27FC"/>
    <w:rsid w:val="00D8649D"/>
    <w:rsid w:val="00F30361"/>
    <w:rsid w:val="00F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EEA2"/>
  <w15:docId w15:val="{202988EF-DC01-4CD5-B61A-E09A65E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fr-BE"/>
    </w:rPr>
  </w:style>
  <w:style w:type="character" w:customStyle="1" w:styleId="lev1">
    <w:name w:val="Élevé1"/>
    <w:basedOn w:val="Policepardfaut1"/>
    <w:rPr>
      <w:b/>
      <w:bCs/>
    </w:rPr>
  </w:style>
  <w:style w:type="character" w:customStyle="1" w:styleId="Accentuation1">
    <w:name w:val="Accentuation1"/>
    <w:basedOn w:val="Policepardfaut1"/>
    <w:rPr>
      <w:i/>
      <w:iCs/>
    </w:rPr>
  </w:style>
  <w:style w:type="character" w:customStyle="1" w:styleId="Lienhypertexte1">
    <w:name w:val="Lien hypertexte1"/>
    <w:basedOn w:val="Policepardfaut1"/>
    <w:rPr>
      <w:color w:val="0563C1"/>
      <w:u w:val="single"/>
    </w:rPr>
  </w:style>
  <w:style w:type="character" w:customStyle="1" w:styleId="Mentionnonrsolue1">
    <w:name w:val="Mention non résolue1"/>
    <w:basedOn w:val="Policepardfaut1"/>
    <w:rPr>
      <w:color w:val="605E5C"/>
      <w:shd w:val="clear" w:color="auto" w:fill="E1DFDD"/>
    </w:rPr>
  </w:style>
  <w:style w:type="character" w:customStyle="1" w:styleId="CodeHTML1">
    <w:name w:val="Code HTML1"/>
    <w:basedOn w:val="Policepardfaut1"/>
    <w:rPr>
      <w:rFonts w:ascii="Courier New" w:eastAsia="Times New Roman" w:hAnsi="Courier New" w:cs="Courier New"/>
      <w:sz w:val="20"/>
      <w:szCs w:val="20"/>
    </w:rPr>
  </w:style>
  <w:style w:type="paragraph" w:customStyle="1" w:styleId="PrformatHTML1">
    <w:name w:val="Préformaté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</w:rPr>
  </w:style>
  <w:style w:type="character" w:customStyle="1" w:styleId="PrformatHTMLCar">
    <w:name w:val="Préformaté HTML Car"/>
    <w:basedOn w:val="Policepardfaut1"/>
    <w:rPr>
      <w:rFonts w:ascii="Courier New" w:eastAsia="Times New Roman" w:hAnsi="Courier New" w:cs="Courier New"/>
      <w:kern w:val="0"/>
      <w:sz w:val="20"/>
      <w:szCs w:val="20"/>
      <w:lang w:eastAsia="fr-BE"/>
    </w:rPr>
  </w:style>
  <w:style w:type="paragraph" w:customStyle="1" w:styleId="Paragraphedeliste1">
    <w:name w:val="Paragraphe de liste1"/>
    <w:basedOn w:val="Normal"/>
    <w:pPr>
      <w:ind w:left="720"/>
      <w:contextualSpacing/>
    </w:pPr>
  </w:style>
  <w:style w:type="paragraph" w:customStyle="1" w:styleId="En-tte1">
    <w:name w:val="En-tête1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1"/>
  </w:style>
  <w:style w:type="paragraph" w:customStyle="1" w:styleId="Pieddepage1">
    <w:name w:val="Pied de page1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1"/>
  </w:style>
  <w:style w:type="paragraph" w:styleId="Rvision">
    <w:name w:val="Revision"/>
    <w:hidden/>
    <w:uiPriority w:val="99"/>
    <w:semiHidden/>
    <w:rsid w:val="003B1F4C"/>
    <w:pPr>
      <w:autoSpaceDN/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B1F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B1F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B1F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B1F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B1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formation.lab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://www.formation.lab" TargetMode="External"/><Relationship Id="rId12" Type="http://schemas.openxmlformats.org/officeDocument/2006/relationships/hyperlink" Target="http://www.formation.lab" TargetMode="External"/><Relationship Id="rId17" Type="http://schemas.openxmlformats.org/officeDocument/2006/relationships/hyperlink" Target="http://www.formation.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formation.lab/index.html" TargetMode="External"/><Relationship Id="rId10" Type="http://schemas.openxmlformats.org/officeDocument/2006/relationships/hyperlink" Target="http://www.formation.la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formation.l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Derruine</dc:creator>
  <dc:description/>
  <cp:lastModifiedBy>Gaspard Derruine</cp:lastModifiedBy>
  <cp:revision>9</cp:revision>
  <dcterms:created xsi:type="dcterms:W3CDTF">2023-12-20T21:08:00Z</dcterms:created>
  <dcterms:modified xsi:type="dcterms:W3CDTF">2023-12-21T18:07:00Z</dcterms:modified>
</cp:coreProperties>
</file>